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661B6" w:rsidRDefault="001661B6" w:rsidP="0022617C">
      <w:pPr>
        <w:spacing w:before="240" w:after="240" w:line="360" w:lineRule="auto"/>
        <w:jc w:val="center"/>
        <w:rPr>
          <w:rFonts w:ascii="Arial" w:eastAsia="Times New Roman" w:hAnsi="Arial" w:cs="Arial"/>
          <w:color w:val="000000"/>
          <w:sz w:val="52"/>
          <w:szCs w:val="52"/>
          <w:lang w:val="fr-CA"/>
        </w:rPr>
      </w:pPr>
      <w:r w:rsidRPr="001661B6">
        <w:rPr>
          <w:rFonts w:ascii="Arial" w:eastAsia="Times New Roman" w:hAnsi="Arial" w:cs="Arial"/>
          <w:noProof/>
          <w:color w:val="000000"/>
          <w:sz w:val="52"/>
          <w:szCs w:val="52"/>
          <w:bdr w:val="none" w:sz="0" w:space="0" w:color="auto" w:frame="1"/>
          <w:lang w:val="en-US" w:eastAsia="en-US"/>
        </w:rPr>
        <w:drawing>
          <wp:inline distT="0" distB="0" distL="0" distR="0">
            <wp:extent cx="2286000" cy="655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86000" cy="655320"/>
                    </a:xfrm>
                    <a:prstGeom prst="rect">
                      <a:avLst/>
                    </a:prstGeom>
                    <a:noFill/>
                    <a:ln>
                      <a:noFill/>
                    </a:ln>
                  </pic:spPr>
                </pic:pic>
              </a:graphicData>
            </a:graphic>
          </wp:inline>
        </w:drawing>
      </w:r>
    </w:p>
    <w:p w:rsidR="001661B6" w:rsidRDefault="001661B6" w:rsidP="0022617C">
      <w:pPr>
        <w:spacing w:before="240" w:after="240" w:line="360" w:lineRule="auto"/>
        <w:jc w:val="center"/>
        <w:rPr>
          <w:rFonts w:eastAsia="Times New Roman" w:cs="Times New Roman"/>
          <w:b/>
          <w:bCs/>
          <w:color w:val="17365D" w:themeColor="text2" w:themeShade="BF"/>
          <w:sz w:val="36"/>
          <w:szCs w:val="36"/>
          <w:lang w:val="fr-CA"/>
        </w:rPr>
      </w:pPr>
    </w:p>
    <w:p w:rsidR="001661B6" w:rsidRPr="001661B6" w:rsidRDefault="001661B6" w:rsidP="0022617C">
      <w:pPr>
        <w:spacing w:before="240" w:after="240" w:line="360" w:lineRule="auto"/>
        <w:jc w:val="center"/>
        <w:rPr>
          <w:rFonts w:eastAsia="Times New Roman" w:cs="Times New Roman"/>
          <w:b/>
          <w:bCs/>
          <w:color w:val="17365D" w:themeColor="text2" w:themeShade="BF"/>
          <w:sz w:val="36"/>
          <w:szCs w:val="36"/>
          <w:lang w:val="fr-CA"/>
        </w:rPr>
      </w:pPr>
    </w:p>
    <w:p w:rsidR="001661B6" w:rsidRPr="001661B6" w:rsidRDefault="001661B6" w:rsidP="0022617C">
      <w:pPr>
        <w:spacing w:before="240" w:after="240" w:line="360" w:lineRule="auto"/>
        <w:jc w:val="center"/>
        <w:rPr>
          <w:rFonts w:eastAsia="Times New Roman" w:cs="Times New Roman"/>
          <w:b/>
          <w:bCs/>
          <w:color w:val="17365D" w:themeColor="text2" w:themeShade="BF"/>
          <w:sz w:val="36"/>
          <w:szCs w:val="36"/>
          <w:lang w:val="en-CA"/>
        </w:rPr>
      </w:pPr>
      <w:r w:rsidRPr="001661B6">
        <w:rPr>
          <w:rFonts w:eastAsia="Times New Roman" w:cs="Times New Roman"/>
          <w:b/>
          <w:bCs/>
          <w:color w:val="17365D" w:themeColor="text2" w:themeShade="BF"/>
          <w:sz w:val="36"/>
          <w:szCs w:val="36"/>
          <w:lang w:val="en-CA"/>
        </w:rPr>
        <w:t>420-PZ5-GX WEB PROGRAMMING</w:t>
      </w:r>
    </w:p>
    <w:p w:rsidR="001661B6" w:rsidRPr="001661B6" w:rsidRDefault="001661B6" w:rsidP="0022617C">
      <w:pPr>
        <w:spacing w:before="240" w:after="240" w:line="360" w:lineRule="auto"/>
        <w:jc w:val="center"/>
        <w:rPr>
          <w:rFonts w:eastAsia="Times New Roman" w:cs="Times New Roman"/>
          <w:szCs w:val="24"/>
          <w:lang w:val="en-CA"/>
        </w:rPr>
      </w:pPr>
      <w:r w:rsidRPr="001661B6">
        <w:rPr>
          <w:rFonts w:ascii="Arial" w:eastAsia="Times New Roman" w:hAnsi="Arial" w:cs="Arial"/>
          <w:b/>
          <w:bCs/>
          <w:color w:val="1F497D"/>
          <w:sz w:val="46"/>
          <w:szCs w:val="46"/>
          <w:lang w:val="en-CA"/>
        </w:rPr>
        <w:t>Functional test plan</w:t>
      </w:r>
    </w:p>
    <w:p w:rsidR="001661B6" w:rsidRPr="001661B6" w:rsidRDefault="001661B6" w:rsidP="0022617C">
      <w:pPr>
        <w:spacing w:after="240" w:line="360" w:lineRule="auto"/>
        <w:rPr>
          <w:rFonts w:eastAsia="Times New Roman" w:cs="Times New Roman"/>
          <w:szCs w:val="24"/>
          <w:lang w:val="en-CA"/>
        </w:rPr>
      </w:pPr>
    </w:p>
    <w:p w:rsidR="001661B6" w:rsidRDefault="001661B6" w:rsidP="0022617C">
      <w:pPr>
        <w:spacing w:before="240" w:after="400" w:line="360" w:lineRule="auto"/>
        <w:jc w:val="center"/>
        <w:rPr>
          <w:rFonts w:ascii="Arial" w:eastAsia="Times New Roman" w:hAnsi="Arial" w:cs="Arial"/>
          <w:b/>
          <w:bCs/>
          <w:color w:val="1F497D"/>
          <w:sz w:val="38"/>
          <w:szCs w:val="38"/>
          <w:lang w:val="en-CA"/>
        </w:rPr>
      </w:pPr>
      <w:r w:rsidRPr="001661B6">
        <w:rPr>
          <w:rFonts w:ascii="Arial" w:eastAsia="Times New Roman" w:hAnsi="Arial" w:cs="Arial"/>
          <w:b/>
          <w:bCs/>
          <w:color w:val="1F497D"/>
          <w:sz w:val="38"/>
          <w:szCs w:val="38"/>
          <w:lang w:val="en-CA"/>
        </w:rPr>
        <w:t>Canada To</w:t>
      </w:r>
      <w:r>
        <w:rPr>
          <w:rFonts w:ascii="Arial" w:eastAsia="Times New Roman" w:hAnsi="Arial" w:cs="Arial"/>
          <w:b/>
          <w:bCs/>
          <w:color w:val="1F497D"/>
          <w:sz w:val="38"/>
          <w:szCs w:val="38"/>
          <w:lang w:val="en-CA"/>
        </w:rPr>
        <w:t xml:space="preserve">urism </w:t>
      </w:r>
    </w:p>
    <w:p w:rsidR="001661B6" w:rsidRDefault="001661B6" w:rsidP="0022617C">
      <w:pPr>
        <w:spacing w:before="240" w:after="400" w:line="360" w:lineRule="auto"/>
        <w:jc w:val="center"/>
        <w:rPr>
          <w:rFonts w:eastAsia="Times New Roman" w:cs="Times New Roman"/>
          <w:szCs w:val="24"/>
          <w:lang w:val="en-CA"/>
        </w:rPr>
      </w:pPr>
    </w:p>
    <w:p w:rsidR="001661B6" w:rsidRPr="001661B6" w:rsidRDefault="001661B6" w:rsidP="00DC7045">
      <w:pPr>
        <w:spacing w:before="240" w:after="400" w:line="360" w:lineRule="auto"/>
        <w:jc w:val="right"/>
        <w:rPr>
          <w:rFonts w:eastAsia="Times New Roman" w:cs="Times New Roman"/>
          <w:szCs w:val="24"/>
          <w:lang w:val="en-CA"/>
        </w:rPr>
      </w:pPr>
    </w:p>
    <w:p w:rsidR="001661B6" w:rsidRPr="001661B6" w:rsidRDefault="001661B6" w:rsidP="00DC7045">
      <w:pPr>
        <w:spacing w:before="120" w:after="280" w:line="360" w:lineRule="auto"/>
        <w:jc w:val="right"/>
        <w:rPr>
          <w:rFonts w:eastAsia="Times New Roman" w:cs="Times New Roman"/>
          <w:sz w:val="28"/>
          <w:szCs w:val="28"/>
          <w:lang w:val="en-CA"/>
        </w:rPr>
      </w:pPr>
      <w:r w:rsidRPr="001661B6">
        <w:rPr>
          <w:rFonts w:ascii="Arial" w:eastAsia="Times New Roman" w:hAnsi="Arial" w:cs="Arial"/>
          <w:b/>
          <w:bCs/>
          <w:color w:val="000000"/>
          <w:szCs w:val="24"/>
          <w:lang w:val="en-CA"/>
        </w:rPr>
        <w:t>Submitted to:</w:t>
      </w:r>
      <w:r w:rsidRPr="001661B6">
        <w:rPr>
          <w:rFonts w:ascii="Arial" w:eastAsia="Times New Roman" w:hAnsi="Arial" w:cs="Arial"/>
          <w:b/>
          <w:bCs/>
          <w:color w:val="000000"/>
          <w:szCs w:val="24"/>
          <w:lang w:val="en-CA"/>
        </w:rPr>
        <w:tab/>
      </w:r>
      <w:r w:rsidRPr="001661B6">
        <w:rPr>
          <w:rFonts w:ascii="Arial" w:eastAsia="Times New Roman" w:hAnsi="Arial" w:cs="Arial"/>
          <w:b/>
          <w:bCs/>
          <w:color w:val="000000"/>
          <w:szCs w:val="24"/>
          <w:lang w:val="en-CA"/>
        </w:rPr>
        <w:tab/>
      </w:r>
      <w:r w:rsidRPr="001661B6">
        <w:rPr>
          <w:rFonts w:ascii="Arial" w:eastAsia="Times New Roman" w:hAnsi="Arial" w:cs="Arial"/>
          <w:b/>
          <w:bCs/>
          <w:color w:val="000000"/>
          <w:szCs w:val="24"/>
          <w:lang w:val="en-CA"/>
        </w:rPr>
        <w:tab/>
      </w:r>
      <w:r w:rsidRPr="001661B6">
        <w:rPr>
          <w:rFonts w:ascii="Arial" w:eastAsia="Times New Roman" w:hAnsi="Arial" w:cs="Arial"/>
          <w:b/>
          <w:bCs/>
          <w:color w:val="000000"/>
          <w:szCs w:val="24"/>
          <w:lang w:val="en-CA"/>
        </w:rPr>
        <w:tab/>
      </w:r>
      <w:r w:rsidRPr="001661B6">
        <w:rPr>
          <w:rFonts w:ascii="Arial" w:eastAsia="Times New Roman" w:hAnsi="Arial" w:cs="Arial"/>
          <w:b/>
          <w:bCs/>
          <w:color w:val="000000"/>
          <w:szCs w:val="24"/>
          <w:lang w:val="en-CA"/>
        </w:rPr>
        <w:tab/>
      </w:r>
      <w:r w:rsidRPr="001661B6">
        <w:rPr>
          <w:rFonts w:ascii="Arial" w:eastAsia="Times New Roman" w:hAnsi="Arial" w:cs="Arial"/>
          <w:b/>
          <w:bCs/>
          <w:color w:val="000000"/>
          <w:szCs w:val="24"/>
          <w:lang w:val="en-CA"/>
        </w:rPr>
        <w:tab/>
      </w:r>
      <w:r w:rsidRPr="001661B6">
        <w:rPr>
          <w:rFonts w:ascii="Arial" w:eastAsia="Times New Roman" w:hAnsi="Arial" w:cs="Arial"/>
          <w:b/>
          <w:bCs/>
          <w:color w:val="000000"/>
          <w:szCs w:val="24"/>
          <w:lang w:val="en-CA"/>
        </w:rPr>
        <w:tab/>
        <w:t>Submitted by:</w:t>
      </w:r>
    </w:p>
    <w:p w:rsidR="001661B6" w:rsidRPr="001661B6" w:rsidRDefault="001661B6" w:rsidP="00DC7045">
      <w:pPr>
        <w:spacing w:before="120" w:after="280" w:line="360" w:lineRule="auto"/>
        <w:jc w:val="right"/>
        <w:rPr>
          <w:rFonts w:eastAsia="Times New Roman" w:cs="Times New Roman"/>
          <w:szCs w:val="24"/>
          <w:lang w:val="en-CA"/>
        </w:rPr>
      </w:pPr>
      <w:r w:rsidRPr="001661B6">
        <w:rPr>
          <w:rFonts w:ascii="Arial" w:eastAsia="Times New Roman" w:hAnsi="Arial" w:cs="Arial"/>
          <w:b/>
          <w:bCs/>
          <w:color w:val="000000"/>
          <w:szCs w:val="24"/>
          <w:lang w:val="en-CA"/>
        </w:rPr>
        <w:t xml:space="preserve">Prof. </w:t>
      </w:r>
      <w:r w:rsidRPr="00DC7045">
        <w:rPr>
          <w:rFonts w:ascii="Arial" w:eastAsia="Times New Roman" w:hAnsi="Arial" w:cs="Arial"/>
          <w:b/>
          <w:bCs/>
          <w:color w:val="000000"/>
          <w:szCs w:val="24"/>
          <w:lang w:val="en-CA"/>
        </w:rPr>
        <w:t>Sébastien Richer</w:t>
      </w:r>
      <w:r w:rsidRPr="001661B6">
        <w:rPr>
          <w:rFonts w:ascii="Arial" w:eastAsia="Times New Roman" w:hAnsi="Arial" w:cs="Arial"/>
          <w:b/>
          <w:bCs/>
          <w:color w:val="000000"/>
          <w:szCs w:val="24"/>
          <w:lang w:val="en-CA"/>
        </w:rPr>
        <w:tab/>
      </w:r>
      <w:r w:rsidRPr="001661B6">
        <w:rPr>
          <w:rFonts w:ascii="Arial" w:eastAsia="Times New Roman" w:hAnsi="Arial" w:cs="Arial"/>
          <w:b/>
          <w:bCs/>
          <w:color w:val="000000"/>
          <w:sz w:val="22"/>
          <w:lang w:val="en-CA"/>
        </w:rPr>
        <w:tab/>
      </w:r>
      <w:r w:rsidRPr="001661B6">
        <w:rPr>
          <w:rFonts w:ascii="Arial" w:eastAsia="Times New Roman" w:hAnsi="Arial" w:cs="Arial"/>
          <w:b/>
          <w:bCs/>
          <w:color w:val="000000"/>
          <w:sz w:val="22"/>
          <w:lang w:val="en-CA"/>
        </w:rPr>
        <w:tab/>
      </w:r>
      <w:r w:rsidRPr="001661B6">
        <w:rPr>
          <w:rFonts w:ascii="Arial" w:eastAsia="Times New Roman" w:hAnsi="Arial" w:cs="Arial"/>
          <w:b/>
          <w:bCs/>
          <w:color w:val="000000"/>
          <w:sz w:val="22"/>
          <w:lang w:val="en-CA"/>
        </w:rPr>
        <w:tab/>
      </w:r>
      <w:r w:rsidRPr="001661B6">
        <w:rPr>
          <w:rFonts w:ascii="Arial" w:eastAsia="Times New Roman" w:hAnsi="Arial" w:cs="Arial"/>
          <w:b/>
          <w:bCs/>
          <w:color w:val="000000"/>
          <w:sz w:val="22"/>
          <w:lang w:val="en-CA"/>
        </w:rPr>
        <w:tab/>
        <w:t>Abhishek Bhardwaj (2091373)</w:t>
      </w:r>
    </w:p>
    <w:p w:rsidR="001661B6" w:rsidRPr="00DC7045" w:rsidRDefault="001661B6" w:rsidP="00DC7045">
      <w:pPr>
        <w:spacing w:line="360" w:lineRule="auto"/>
        <w:ind w:left="5760"/>
        <w:jc w:val="right"/>
        <w:rPr>
          <w:rFonts w:ascii="Arial" w:hAnsi="Arial" w:cs="Arial"/>
          <w:b/>
          <w:bCs/>
        </w:rPr>
      </w:pPr>
      <w:r w:rsidRPr="00DC7045">
        <w:rPr>
          <w:rFonts w:ascii="Arial" w:hAnsi="Arial" w:cs="Arial"/>
          <w:b/>
          <w:bCs/>
        </w:rPr>
        <w:t>Sai Kiran (</w:t>
      </w:r>
      <w:r w:rsidR="00DC7A5B">
        <w:rPr>
          <w:rFonts w:ascii="Arial" w:hAnsi="Arial" w:cs="Arial"/>
          <w:b/>
          <w:bCs/>
        </w:rPr>
        <w:t>2091017</w:t>
      </w:r>
      <w:r w:rsidRPr="00DC7045">
        <w:rPr>
          <w:rFonts w:ascii="Arial" w:hAnsi="Arial" w:cs="Arial"/>
          <w:b/>
          <w:bCs/>
        </w:rPr>
        <w:t>)</w:t>
      </w:r>
    </w:p>
    <w:p w:rsidR="001661B6" w:rsidRDefault="001661B6" w:rsidP="00DC7045">
      <w:pPr>
        <w:spacing w:line="360" w:lineRule="auto"/>
        <w:ind w:left="5760"/>
        <w:jc w:val="right"/>
        <w:rPr>
          <w:rFonts w:eastAsiaTheme="majorEastAsia" w:cstheme="majorBidi"/>
          <w:b/>
          <w:bCs/>
          <w:smallCaps/>
          <w:color w:val="000000" w:themeColor="text1"/>
          <w:sz w:val="36"/>
          <w:szCs w:val="36"/>
        </w:rPr>
      </w:pPr>
      <w:r w:rsidRPr="00DC7045">
        <w:rPr>
          <w:rFonts w:ascii="Arial" w:hAnsi="Arial" w:cs="Arial"/>
          <w:b/>
          <w:bCs/>
        </w:rPr>
        <w:t>Karan Sharma (2091019)</w:t>
      </w:r>
      <w:r>
        <w:br w:type="page"/>
      </w:r>
    </w:p>
    <w:sdt>
      <w:sdtPr>
        <w:rPr>
          <w:rFonts w:eastAsiaTheme="minorEastAsia" w:cstheme="minorBidi"/>
          <w:b w:val="0"/>
          <w:bCs w:val="0"/>
          <w:smallCaps w:val="0"/>
          <w:color w:val="auto"/>
          <w:sz w:val="24"/>
          <w:szCs w:val="22"/>
        </w:rPr>
        <w:id w:val="742531190"/>
        <w:docPartObj>
          <w:docPartGallery w:val="Table of Contents"/>
          <w:docPartUnique/>
        </w:docPartObj>
      </w:sdtPr>
      <w:sdtEndPr>
        <w:rPr>
          <w:noProof/>
        </w:rPr>
      </w:sdtEndPr>
      <w:sdtContent>
        <w:p w:rsidR="001661B6" w:rsidRPr="0022617C" w:rsidRDefault="001661B6" w:rsidP="0022617C">
          <w:pPr>
            <w:pStyle w:val="TOCHeading"/>
            <w:numPr>
              <w:ilvl w:val="0"/>
              <w:numId w:val="0"/>
            </w:numPr>
            <w:spacing w:line="360" w:lineRule="auto"/>
            <w:ind w:left="432" w:hanging="432"/>
            <w:rPr>
              <w:rStyle w:val="TitleChar"/>
            </w:rPr>
          </w:pPr>
          <w:r w:rsidRPr="0022617C">
            <w:rPr>
              <w:rStyle w:val="TitleChar"/>
            </w:rPr>
            <w:t>Contents</w:t>
          </w:r>
        </w:p>
        <w:p w:rsidR="002374A4" w:rsidRDefault="001B0E12">
          <w:pPr>
            <w:pStyle w:val="TOC1"/>
            <w:tabs>
              <w:tab w:val="left" w:pos="440"/>
              <w:tab w:val="right" w:leader="dot" w:pos="9350"/>
            </w:tabs>
            <w:rPr>
              <w:rFonts w:asciiTheme="minorHAnsi" w:hAnsiTheme="minorHAnsi"/>
              <w:noProof/>
              <w:sz w:val="22"/>
              <w:lang w:val="en-CA"/>
            </w:rPr>
          </w:pPr>
          <w:r w:rsidRPr="001B0E12">
            <w:fldChar w:fldCharType="begin"/>
          </w:r>
          <w:r w:rsidR="001661B6">
            <w:instrText xml:space="preserve"> TOC \o "1-3" \h \z \u </w:instrText>
          </w:r>
          <w:r w:rsidRPr="001B0E12">
            <w:fldChar w:fldCharType="separate"/>
          </w:r>
          <w:hyperlink w:anchor="_Toc76587905" w:history="1">
            <w:r w:rsidR="002374A4" w:rsidRPr="00D84222">
              <w:rPr>
                <w:rStyle w:val="Hyperlink"/>
                <w:noProof/>
              </w:rPr>
              <w:t>1</w:t>
            </w:r>
            <w:r w:rsidR="002374A4">
              <w:rPr>
                <w:rFonts w:asciiTheme="minorHAnsi" w:hAnsiTheme="minorHAnsi"/>
                <w:noProof/>
                <w:sz w:val="22"/>
                <w:lang w:val="en-CA"/>
              </w:rPr>
              <w:tab/>
            </w:r>
            <w:r w:rsidR="002374A4" w:rsidRPr="00D84222">
              <w:rPr>
                <w:rStyle w:val="Hyperlink"/>
                <w:noProof/>
              </w:rPr>
              <w:t>Use cases</w:t>
            </w:r>
            <w:r w:rsidR="002374A4">
              <w:rPr>
                <w:noProof/>
                <w:webHidden/>
              </w:rPr>
              <w:tab/>
            </w:r>
            <w:r>
              <w:rPr>
                <w:noProof/>
                <w:webHidden/>
              </w:rPr>
              <w:fldChar w:fldCharType="begin"/>
            </w:r>
            <w:r w:rsidR="002374A4">
              <w:rPr>
                <w:noProof/>
                <w:webHidden/>
              </w:rPr>
              <w:instrText xml:space="preserve"> PAGEREF _Toc76587905 \h </w:instrText>
            </w:r>
            <w:r>
              <w:rPr>
                <w:noProof/>
                <w:webHidden/>
              </w:rPr>
            </w:r>
            <w:r>
              <w:rPr>
                <w:noProof/>
                <w:webHidden/>
              </w:rPr>
              <w:fldChar w:fldCharType="separate"/>
            </w:r>
            <w:r w:rsidR="002374A4">
              <w:rPr>
                <w:noProof/>
                <w:webHidden/>
              </w:rPr>
              <w:t>3</w:t>
            </w:r>
            <w:r>
              <w:rPr>
                <w:noProof/>
                <w:webHidden/>
              </w:rPr>
              <w:fldChar w:fldCharType="end"/>
            </w:r>
          </w:hyperlink>
        </w:p>
        <w:p w:rsidR="002374A4" w:rsidRDefault="001B0E12">
          <w:pPr>
            <w:pStyle w:val="TOC1"/>
            <w:tabs>
              <w:tab w:val="left" w:pos="440"/>
              <w:tab w:val="right" w:leader="dot" w:pos="9350"/>
            </w:tabs>
            <w:rPr>
              <w:rFonts w:asciiTheme="minorHAnsi" w:hAnsiTheme="minorHAnsi"/>
              <w:noProof/>
              <w:sz w:val="22"/>
              <w:lang w:val="en-CA"/>
            </w:rPr>
          </w:pPr>
          <w:hyperlink w:anchor="_Toc76587906" w:history="1">
            <w:r w:rsidR="002374A4" w:rsidRPr="00D84222">
              <w:rPr>
                <w:rStyle w:val="Hyperlink"/>
                <w:noProof/>
              </w:rPr>
              <w:t>2</w:t>
            </w:r>
            <w:r w:rsidR="002374A4">
              <w:rPr>
                <w:rFonts w:asciiTheme="minorHAnsi" w:hAnsiTheme="minorHAnsi"/>
                <w:noProof/>
                <w:sz w:val="22"/>
                <w:lang w:val="en-CA"/>
              </w:rPr>
              <w:tab/>
            </w:r>
            <w:r w:rsidR="002374A4" w:rsidRPr="00D84222">
              <w:rPr>
                <w:rStyle w:val="Hyperlink"/>
                <w:noProof/>
              </w:rPr>
              <w:t>Introduction</w:t>
            </w:r>
            <w:r w:rsidR="002374A4">
              <w:rPr>
                <w:noProof/>
                <w:webHidden/>
              </w:rPr>
              <w:tab/>
            </w:r>
            <w:r>
              <w:rPr>
                <w:noProof/>
                <w:webHidden/>
              </w:rPr>
              <w:fldChar w:fldCharType="begin"/>
            </w:r>
            <w:r w:rsidR="002374A4">
              <w:rPr>
                <w:noProof/>
                <w:webHidden/>
              </w:rPr>
              <w:instrText xml:space="preserve"> PAGEREF _Toc76587906 \h </w:instrText>
            </w:r>
            <w:r>
              <w:rPr>
                <w:noProof/>
                <w:webHidden/>
              </w:rPr>
            </w:r>
            <w:r>
              <w:rPr>
                <w:noProof/>
                <w:webHidden/>
              </w:rPr>
              <w:fldChar w:fldCharType="separate"/>
            </w:r>
            <w:r w:rsidR="002374A4">
              <w:rPr>
                <w:noProof/>
                <w:webHidden/>
              </w:rPr>
              <w:t>3</w:t>
            </w:r>
            <w:r>
              <w:rPr>
                <w:noProof/>
                <w:webHidden/>
              </w:rPr>
              <w:fldChar w:fldCharType="end"/>
            </w:r>
          </w:hyperlink>
        </w:p>
        <w:p w:rsidR="002374A4" w:rsidRDefault="001B0E12">
          <w:pPr>
            <w:pStyle w:val="TOC1"/>
            <w:tabs>
              <w:tab w:val="left" w:pos="440"/>
              <w:tab w:val="right" w:leader="dot" w:pos="9350"/>
            </w:tabs>
            <w:rPr>
              <w:rFonts w:asciiTheme="minorHAnsi" w:hAnsiTheme="minorHAnsi"/>
              <w:noProof/>
              <w:sz w:val="22"/>
              <w:lang w:val="en-CA"/>
            </w:rPr>
          </w:pPr>
          <w:hyperlink w:anchor="_Toc76587907" w:history="1">
            <w:r w:rsidR="002374A4" w:rsidRPr="00D84222">
              <w:rPr>
                <w:rStyle w:val="Hyperlink"/>
                <w:noProof/>
              </w:rPr>
              <w:t>3</w:t>
            </w:r>
            <w:r w:rsidR="002374A4">
              <w:rPr>
                <w:rFonts w:asciiTheme="minorHAnsi" w:hAnsiTheme="minorHAnsi"/>
                <w:noProof/>
                <w:sz w:val="22"/>
                <w:lang w:val="en-CA"/>
              </w:rPr>
              <w:tab/>
            </w:r>
            <w:r w:rsidR="002374A4" w:rsidRPr="00D84222">
              <w:rPr>
                <w:rStyle w:val="Hyperlink"/>
                <w:noProof/>
              </w:rPr>
              <w:t>Test items</w:t>
            </w:r>
            <w:r w:rsidR="002374A4">
              <w:rPr>
                <w:noProof/>
                <w:webHidden/>
              </w:rPr>
              <w:tab/>
            </w:r>
            <w:r>
              <w:rPr>
                <w:noProof/>
                <w:webHidden/>
              </w:rPr>
              <w:fldChar w:fldCharType="begin"/>
            </w:r>
            <w:r w:rsidR="002374A4">
              <w:rPr>
                <w:noProof/>
                <w:webHidden/>
              </w:rPr>
              <w:instrText xml:space="preserve"> PAGEREF _Toc76587907 \h </w:instrText>
            </w:r>
            <w:r>
              <w:rPr>
                <w:noProof/>
                <w:webHidden/>
              </w:rPr>
            </w:r>
            <w:r>
              <w:rPr>
                <w:noProof/>
                <w:webHidden/>
              </w:rPr>
              <w:fldChar w:fldCharType="separate"/>
            </w:r>
            <w:r w:rsidR="002374A4">
              <w:rPr>
                <w:noProof/>
                <w:webHidden/>
              </w:rPr>
              <w:t>4</w:t>
            </w:r>
            <w:r>
              <w:rPr>
                <w:noProof/>
                <w:webHidden/>
              </w:rPr>
              <w:fldChar w:fldCharType="end"/>
            </w:r>
          </w:hyperlink>
        </w:p>
        <w:p w:rsidR="002374A4" w:rsidRDefault="001B0E12">
          <w:pPr>
            <w:pStyle w:val="TOC1"/>
            <w:tabs>
              <w:tab w:val="left" w:pos="440"/>
              <w:tab w:val="right" w:leader="dot" w:pos="9350"/>
            </w:tabs>
            <w:rPr>
              <w:rFonts w:asciiTheme="minorHAnsi" w:hAnsiTheme="minorHAnsi"/>
              <w:noProof/>
              <w:sz w:val="22"/>
              <w:lang w:val="en-CA"/>
            </w:rPr>
          </w:pPr>
          <w:hyperlink w:anchor="_Toc76587908" w:history="1">
            <w:r w:rsidR="002374A4" w:rsidRPr="00D84222">
              <w:rPr>
                <w:rStyle w:val="Hyperlink"/>
                <w:noProof/>
              </w:rPr>
              <w:t>4</w:t>
            </w:r>
            <w:r w:rsidR="002374A4">
              <w:rPr>
                <w:rFonts w:asciiTheme="minorHAnsi" w:hAnsiTheme="minorHAnsi"/>
                <w:noProof/>
                <w:sz w:val="22"/>
                <w:lang w:val="en-CA"/>
              </w:rPr>
              <w:tab/>
            </w:r>
            <w:r w:rsidR="002374A4" w:rsidRPr="00D84222">
              <w:rPr>
                <w:rStyle w:val="Hyperlink"/>
                <w:noProof/>
              </w:rPr>
              <w:t>Features to be tested</w:t>
            </w:r>
            <w:r w:rsidR="002374A4">
              <w:rPr>
                <w:noProof/>
                <w:webHidden/>
              </w:rPr>
              <w:tab/>
            </w:r>
            <w:r>
              <w:rPr>
                <w:noProof/>
                <w:webHidden/>
              </w:rPr>
              <w:fldChar w:fldCharType="begin"/>
            </w:r>
            <w:r w:rsidR="002374A4">
              <w:rPr>
                <w:noProof/>
                <w:webHidden/>
              </w:rPr>
              <w:instrText xml:space="preserve"> PAGEREF _Toc76587908 \h </w:instrText>
            </w:r>
            <w:r>
              <w:rPr>
                <w:noProof/>
                <w:webHidden/>
              </w:rPr>
            </w:r>
            <w:r>
              <w:rPr>
                <w:noProof/>
                <w:webHidden/>
              </w:rPr>
              <w:fldChar w:fldCharType="separate"/>
            </w:r>
            <w:r w:rsidR="002374A4">
              <w:rPr>
                <w:noProof/>
                <w:webHidden/>
              </w:rPr>
              <w:t>4</w:t>
            </w:r>
            <w:r>
              <w:rPr>
                <w:noProof/>
                <w:webHidden/>
              </w:rPr>
              <w:fldChar w:fldCharType="end"/>
            </w:r>
          </w:hyperlink>
        </w:p>
        <w:p w:rsidR="002374A4" w:rsidRDefault="001B0E12">
          <w:pPr>
            <w:pStyle w:val="TOC1"/>
            <w:tabs>
              <w:tab w:val="left" w:pos="440"/>
              <w:tab w:val="right" w:leader="dot" w:pos="9350"/>
            </w:tabs>
            <w:rPr>
              <w:rFonts w:asciiTheme="minorHAnsi" w:hAnsiTheme="minorHAnsi"/>
              <w:noProof/>
              <w:sz w:val="22"/>
              <w:lang w:val="en-CA"/>
            </w:rPr>
          </w:pPr>
          <w:hyperlink w:anchor="_Toc76587909" w:history="1">
            <w:r w:rsidR="002374A4" w:rsidRPr="00D84222">
              <w:rPr>
                <w:rStyle w:val="Hyperlink"/>
                <w:noProof/>
              </w:rPr>
              <w:t>5</w:t>
            </w:r>
            <w:r w:rsidR="002374A4">
              <w:rPr>
                <w:rFonts w:asciiTheme="minorHAnsi" w:hAnsiTheme="minorHAnsi"/>
                <w:noProof/>
                <w:sz w:val="22"/>
                <w:lang w:val="en-CA"/>
              </w:rPr>
              <w:tab/>
            </w:r>
            <w:r w:rsidR="002374A4" w:rsidRPr="00D84222">
              <w:rPr>
                <w:rStyle w:val="Hyperlink"/>
                <w:noProof/>
              </w:rPr>
              <w:t>Approach</w:t>
            </w:r>
            <w:r w:rsidR="002374A4">
              <w:rPr>
                <w:noProof/>
                <w:webHidden/>
              </w:rPr>
              <w:tab/>
            </w:r>
            <w:r>
              <w:rPr>
                <w:noProof/>
                <w:webHidden/>
              </w:rPr>
              <w:fldChar w:fldCharType="begin"/>
            </w:r>
            <w:r w:rsidR="002374A4">
              <w:rPr>
                <w:noProof/>
                <w:webHidden/>
              </w:rPr>
              <w:instrText xml:space="preserve"> PAGEREF _Toc76587909 \h </w:instrText>
            </w:r>
            <w:r>
              <w:rPr>
                <w:noProof/>
                <w:webHidden/>
              </w:rPr>
            </w:r>
            <w:r>
              <w:rPr>
                <w:noProof/>
                <w:webHidden/>
              </w:rPr>
              <w:fldChar w:fldCharType="separate"/>
            </w:r>
            <w:r w:rsidR="002374A4">
              <w:rPr>
                <w:noProof/>
                <w:webHidden/>
              </w:rPr>
              <w:t>5</w:t>
            </w:r>
            <w:r>
              <w:rPr>
                <w:noProof/>
                <w:webHidden/>
              </w:rPr>
              <w:fldChar w:fldCharType="end"/>
            </w:r>
          </w:hyperlink>
        </w:p>
        <w:p w:rsidR="002374A4" w:rsidRDefault="001B0E12">
          <w:pPr>
            <w:pStyle w:val="TOC1"/>
            <w:tabs>
              <w:tab w:val="left" w:pos="440"/>
              <w:tab w:val="right" w:leader="dot" w:pos="9350"/>
            </w:tabs>
            <w:rPr>
              <w:rFonts w:asciiTheme="minorHAnsi" w:hAnsiTheme="minorHAnsi"/>
              <w:noProof/>
              <w:sz w:val="22"/>
              <w:lang w:val="en-CA"/>
            </w:rPr>
          </w:pPr>
          <w:hyperlink w:anchor="_Toc76587910" w:history="1">
            <w:r w:rsidR="002374A4" w:rsidRPr="00D84222">
              <w:rPr>
                <w:rStyle w:val="Hyperlink"/>
                <w:noProof/>
              </w:rPr>
              <w:t>6</w:t>
            </w:r>
            <w:r w:rsidR="002374A4">
              <w:rPr>
                <w:rFonts w:asciiTheme="minorHAnsi" w:hAnsiTheme="minorHAnsi"/>
                <w:noProof/>
                <w:sz w:val="22"/>
                <w:lang w:val="en-CA"/>
              </w:rPr>
              <w:tab/>
            </w:r>
            <w:r w:rsidR="002374A4" w:rsidRPr="00D84222">
              <w:rPr>
                <w:rStyle w:val="Hyperlink"/>
                <w:noProof/>
              </w:rPr>
              <w:t>Item pass/ fail criteria</w:t>
            </w:r>
            <w:r w:rsidR="002374A4">
              <w:rPr>
                <w:noProof/>
                <w:webHidden/>
              </w:rPr>
              <w:tab/>
            </w:r>
            <w:r>
              <w:rPr>
                <w:noProof/>
                <w:webHidden/>
              </w:rPr>
              <w:fldChar w:fldCharType="begin"/>
            </w:r>
            <w:r w:rsidR="002374A4">
              <w:rPr>
                <w:noProof/>
                <w:webHidden/>
              </w:rPr>
              <w:instrText xml:space="preserve"> PAGEREF _Toc76587910 \h </w:instrText>
            </w:r>
            <w:r>
              <w:rPr>
                <w:noProof/>
                <w:webHidden/>
              </w:rPr>
            </w:r>
            <w:r>
              <w:rPr>
                <w:noProof/>
                <w:webHidden/>
              </w:rPr>
              <w:fldChar w:fldCharType="separate"/>
            </w:r>
            <w:r w:rsidR="002374A4">
              <w:rPr>
                <w:noProof/>
                <w:webHidden/>
              </w:rPr>
              <w:t>5</w:t>
            </w:r>
            <w:r>
              <w:rPr>
                <w:noProof/>
                <w:webHidden/>
              </w:rPr>
              <w:fldChar w:fldCharType="end"/>
            </w:r>
          </w:hyperlink>
        </w:p>
        <w:p w:rsidR="002374A4" w:rsidRDefault="001B0E12">
          <w:pPr>
            <w:pStyle w:val="TOC1"/>
            <w:tabs>
              <w:tab w:val="left" w:pos="440"/>
              <w:tab w:val="right" w:leader="dot" w:pos="9350"/>
            </w:tabs>
            <w:rPr>
              <w:rFonts w:asciiTheme="minorHAnsi" w:hAnsiTheme="minorHAnsi"/>
              <w:noProof/>
              <w:sz w:val="22"/>
              <w:lang w:val="en-CA"/>
            </w:rPr>
          </w:pPr>
          <w:hyperlink w:anchor="_Toc76587911" w:history="1">
            <w:r w:rsidR="002374A4" w:rsidRPr="00D84222">
              <w:rPr>
                <w:rStyle w:val="Hyperlink"/>
                <w:noProof/>
              </w:rPr>
              <w:t>7</w:t>
            </w:r>
            <w:r w:rsidR="002374A4">
              <w:rPr>
                <w:rFonts w:asciiTheme="minorHAnsi" w:hAnsiTheme="minorHAnsi"/>
                <w:noProof/>
                <w:sz w:val="22"/>
                <w:lang w:val="en-CA"/>
              </w:rPr>
              <w:tab/>
            </w:r>
            <w:r w:rsidR="002374A4" w:rsidRPr="00D84222">
              <w:rPr>
                <w:rStyle w:val="Hyperlink"/>
                <w:noProof/>
              </w:rPr>
              <w:t>Appendix</w:t>
            </w:r>
            <w:r w:rsidR="002374A4">
              <w:rPr>
                <w:noProof/>
                <w:webHidden/>
              </w:rPr>
              <w:tab/>
            </w:r>
            <w:r>
              <w:rPr>
                <w:noProof/>
                <w:webHidden/>
              </w:rPr>
              <w:fldChar w:fldCharType="begin"/>
            </w:r>
            <w:r w:rsidR="002374A4">
              <w:rPr>
                <w:noProof/>
                <w:webHidden/>
              </w:rPr>
              <w:instrText xml:space="preserve"> PAGEREF _Toc76587911 \h </w:instrText>
            </w:r>
            <w:r>
              <w:rPr>
                <w:noProof/>
                <w:webHidden/>
              </w:rPr>
            </w:r>
            <w:r>
              <w:rPr>
                <w:noProof/>
                <w:webHidden/>
              </w:rPr>
              <w:fldChar w:fldCharType="separate"/>
            </w:r>
            <w:r w:rsidR="002374A4">
              <w:rPr>
                <w:noProof/>
                <w:webHidden/>
              </w:rPr>
              <w:t>6</w:t>
            </w:r>
            <w:r>
              <w:rPr>
                <w:noProof/>
                <w:webHidden/>
              </w:rPr>
              <w:fldChar w:fldCharType="end"/>
            </w:r>
          </w:hyperlink>
        </w:p>
        <w:p w:rsidR="001661B6" w:rsidRDefault="001B0E12" w:rsidP="0022617C">
          <w:pPr>
            <w:spacing w:line="360" w:lineRule="auto"/>
          </w:pPr>
          <w:r>
            <w:rPr>
              <w:b/>
              <w:bCs/>
              <w:noProof/>
            </w:rPr>
            <w:fldChar w:fldCharType="end"/>
          </w:r>
        </w:p>
      </w:sdtContent>
    </w:sdt>
    <w:p w:rsidR="001661B6" w:rsidRDefault="001661B6" w:rsidP="0022617C">
      <w:pPr>
        <w:spacing w:line="360" w:lineRule="auto"/>
        <w:rPr>
          <w:rFonts w:eastAsiaTheme="majorEastAsia" w:cstheme="majorBidi"/>
          <w:b/>
          <w:bCs/>
          <w:smallCaps/>
          <w:color w:val="000000" w:themeColor="text1"/>
          <w:sz w:val="36"/>
          <w:szCs w:val="36"/>
        </w:rPr>
      </w:pPr>
      <w:r>
        <w:br w:type="page"/>
      </w:r>
    </w:p>
    <w:p w:rsidR="002218CD" w:rsidRDefault="002218CD" w:rsidP="0022617C">
      <w:pPr>
        <w:pStyle w:val="Heading1"/>
        <w:spacing w:line="360" w:lineRule="auto"/>
      </w:pPr>
      <w:bookmarkStart w:id="0" w:name="_Toc76587905"/>
      <w:r>
        <w:lastRenderedPageBreak/>
        <w:t>Use cases</w:t>
      </w:r>
      <w:bookmarkEnd w:id="0"/>
    </w:p>
    <w:p w:rsidR="002218CD" w:rsidRDefault="00CE6349" w:rsidP="0022617C">
      <w:pPr>
        <w:spacing w:line="360" w:lineRule="auto"/>
      </w:pPr>
      <w:r>
        <w:rPr>
          <w:noProof/>
          <w:lang w:val="en-US" w:eastAsia="en-US"/>
        </w:rPr>
        <w:drawing>
          <wp:inline distT="0" distB="0" distL="0" distR="0">
            <wp:extent cx="5722620" cy="5631180"/>
            <wp:effectExtent l="114300" t="76200" r="106680" b="1219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2620" cy="5631180"/>
                    </a:xfrm>
                    <a:prstGeom prst="rect">
                      <a:avLst/>
                    </a:prstGeom>
                    <a:solidFill>
                      <a:srgbClr val="FFFFFF">
                        <a:shade val="85000"/>
                      </a:srgbClr>
                    </a:solidFill>
                    <a:ln w="1905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A53D2" w:rsidRDefault="003A53D2" w:rsidP="0022617C">
      <w:pPr>
        <w:spacing w:line="360" w:lineRule="auto"/>
      </w:pPr>
    </w:p>
    <w:p w:rsidR="003A53D2" w:rsidRDefault="003A53D2" w:rsidP="0022617C">
      <w:pPr>
        <w:spacing w:line="360" w:lineRule="auto"/>
      </w:pPr>
    </w:p>
    <w:p w:rsidR="003A53D2" w:rsidRPr="002218CD" w:rsidRDefault="003A53D2" w:rsidP="0022617C">
      <w:pPr>
        <w:spacing w:line="360" w:lineRule="auto"/>
      </w:pPr>
    </w:p>
    <w:p w:rsidR="009015FA" w:rsidRDefault="002374A4" w:rsidP="0022617C">
      <w:pPr>
        <w:pStyle w:val="Heading1"/>
        <w:spacing w:line="360" w:lineRule="auto"/>
      </w:pPr>
      <w:bookmarkStart w:id="1" w:name="_Toc76587906"/>
      <w:r w:rsidRPr="001661B6">
        <w:lastRenderedPageBreak/>
        <w:t>Introduction</w:t>
      </w:r>
      <w:bookmarkEnd w:id="1"/>
    </w:p>
    <w:p w:rsidR="009015FA" w:rsidRDefault="009015FA" w:rsidP="0022617C">
      <w:pPr>
        <w:spacing w:line="360" w:lineRule="auto"/>
      </w:pPr>
    </w:p>
    <w:p w:rsidR="009015FA" w:rsidRDefault="001661B6" w:rsidP="0022617C">
      <w:pPr>
        <w:spacing w:line="360" w:lineRule="auto"/>
        <w:jc w:val="both"/>
      </w:pPr>
      <w:r>
        <w:t xml:space="preserve">The prime purpose of this document is to discuss about testing plan of the website that we made as a group project for </w:t>
      </w:r>
      <w:r w:rsidRPr="001661B6">
        <w:t>420-PZ5-GX WEB PROGRAMMING</w:t>
      </w:r>
      <w:r>
        <w:t xml:space="preserve"> course. The website is about </w:t>
      </w:r>
      <w:r w:rsidR="00602672">
        <w:t>Canada T</w:t>
      </w:r>
      <w:r>
        <w:t>ourism guide portal, in which users can gain information regarding important cities of the country, along with that</w:t>
      </w:r>
      <w:r w:rsidR="00602672">
        <w:t xml:space="preserve"> they</w:t>
      </w:r>
      <w:r>
        <w:t xml:space="preserve"> can</w:t>
      </w:r>
      <w:r w:rsidR="00602672">
        <w:t xml:space="preserve"> also</w:t>
      </w:r>
      <w:r>
        <w:t xml:space="preserve"> share their images on the website. </w:t>
      </w:r>
      <w:r w:rsidR="006A196A">
        <w:t xml:space="preserve">The report discusses about the critical test items related to the project and features that must be tested during the testing approach is followed. Furthermore, the report </w:t>
      </w:r>
      <w:r w:rsidR="00936DE7">
        <w:t>discusses</w:t>
      </w:r>
      <w:r w:rsidR="006A196A">
        <w:t xml:space="preserve"> about the approach that would be followed and what are the pass or fail criteria during testing. </w:t>
      </w:r>
    </w:p>
    <w:p w:rsidR="009015FA" w:rsidRDefault="002374A4" w:rsidP="0022617C">
      <w:pPr>
        <w:pStyle w:val="Heading1"/>
        <w:spacing w:line="360" w:lineRule="auto"/>
      </w:pPr>
      <w:bookmarkStart w:id="2" w:name="_Toc76587907"/>
      <w:r>
        <w:t>Test items</w:t>
      </w:r>
      <w:bookmarkEnd w:id="2"/>
    </w:p>
    <w:p w:rsidR="00492A48" w:rsidRDefault="00936DE7" w:rsidP="0022617C">
      <w:pPr>
        <w:spacing w:line="360" w:lineRule="auto"/>
        <w:jc w:val="both"/>
      </w:pPr>
      <w:r>
        <w:t>Primarily, all the use case</w:t>
      </w:r>
      <w:r w:rsidR="00492A48">
        <w:t>s drawn</w:t>
      </w:r>
      <w:r w:rsidR="00602672">
        <w:t xml:space="preserve"> </w:t>
      </w:r>
      <w:r w:rsidR="00492A48">
        <w:t xml:space="preserve">at the initial stages of the project </w:t>
      </w:r>
      <w:r>
        <w:t xml:space="preserve">will be tested. </w:t>
      </w:r>
      <w:r w:rsidR="00492A48">
        <w:t xml:space="preserve">The website allows user to navigate to different pages that includes different text and media contents. Along with that, user is given a functionality to upload the images to the website in some specific formats and sizes. At last, the user can also change the theme of gallery page into light or dark theme. </w:t>
      </w:r>
      <w:r w:rsidR="0023574B">
        <w:t xml:space="preserve">Therefore, these critical use cases can be considered as </w:t>
      </w:r>
      <w:r w:rsidR="005836AE">
        <w:t>“</w:t>
      </w:r>
      <w:r w:rsidR="0023574B">
        <w:t>testing items</w:t>
      </w:r>
      <w:r w:rsidR="005836AE">
        <w:t>”</w:t>
      </w:r>
      <w:r w:rsidR="0023574B">
        <w:t xml:space="preserve">. </w:t>
      </w:r>
    </w:p>
    <w:p w:rsidR="009015FA" w:rsidRDefault="002374A4" w:rsidP="0022617C">
      <w:pPr>
        <w:pStyle w:val="Heading1"/>
        <w:spacing w:line="360" w:lineRule="auto"/>
      </w:pPr>
      <w:bookmarkStart w:id="3" w:name="_Toc76587908"/>
      <w:r>
        <w:t>Features to be tested</w:t>
      </w:r>
      <w:bookmarkEnd w:id="3"/>
    </w:p>
    <w:p w:rsidR="009015FA" w:rsidRDefault="005836AE" w:rsidP="0022617C">
      <w:pPr>
        <w:spacing w:line="360" w:lineRule="auto"/>
      </w:pPr>
      <w:r>
        <w:t>Following is list of the use cases that will be tested such as:</w:t>
      </w:r>
    </w:p>
    <w:tbl>
      <w:tblPr>
        <w:tblStyle w:val="GridTable5DarkAccent1"/>
        <w:tblW w:w="0" w:type="auto"/>
        <w:tblLook w:val="04A0"/>
      </w:tblPr>
      <w:tblGrid>
        <w:gridCol w:w="1413"/>
        <w:gridCol w:w="7937"/>
      </w:tblGrid>
      <w:tr w:rsidR="005836AE" w:rsidTr="00233628">
        <w:trPr>
          <w:cnfStyle w:val="100000000000"/>
        </w:trPr>
        <w:tc>
          <w:tcPr>
            <w:cnfStyle w:val="001000000000"/>
            <w:tcW w:w="1413" w:type="dxa"/>
            <w:tcBorders>
              <w:top w:val="single" w:sz="24" w:space="0" w:color="auto"/>
              <w:left w:val="single" w:sz="24" w:space="0" w:color="auto"/>
            </w:tcBorders>
          </w:tcPr>
          <w:p w:rsidR="005836AE" w:rsidRPr="00E33136" w:rsidRDefault="005836AE" w:rsidP="0022617C">
            <w:pPr>
              <w:spacing w:line="360" w:lineRule="auto"/>
            </w:pPr>
            <w:r w:rsidRPr="00E33136">
              <w:t>ID</w:t>
            </w:r>
          </w:p>
        </w:tc>
        <w:tc>
          <w:tcPr>
            <w:tcW w:w="7937" w:type="dxa"/>
            <w:tcBorders>
              <w:top w:val="single" w:sz="24" w:space="0" w:color="auto"/>
              <w:right w:val="single" w:sz="24" w:space="0" w:color="auto"/>
            </w:tcBorders>
          </w:tcPr>
          <w:p w:rsidR="005836AE" w:rsidRPr="00E33136" w:rsidRDefault="005836AE" w:rsidP="0022617C">
            <w:pPr>
              <w:spacing w:line="360" w:lineRule="auto"/>
              <w:cnfStyle w:val="100000000000"/>
            </w:pPr>
            <w:r w:rsidRPr="00E33136">
              <w:t>Test case</w:t>
            </w:r>
          </w:p>
        </w:tc>
      </w:tr>
      <w:tr w:rsidR="005836AE" w:rsidTr="00233628">
        <w:trPr>
          <w:cnfStyle w:val="000000100000"/>
        </w:trPr>
        <w:tc>
          <w:tcPr>
            <w:cnfStyle w:val="001000000000"/>
            <w:tcW w:w="1413" w:type="dxa"/>
            <w:tcBorders>
              <w:left w:val="single" w:sz="24" w:space="0" w:color="auto"/>
            </w:tcBorders>
          </w:tcPr>
          <w:p w:rsidR="005836AE" w:rsidRPr="005836AE" w:rsidRDefault="005836AE" w:rsidP="0022617C">
            <w:pPr>
              <w:pStyle w:val="ListParagraph"/>
              <w:numPr>
                <w:ilvl w:val="0"/>
                <w:numId w:val="11"/>
              </w:numPr>
              <w:spacing w:line="360" w:lineRule="auto"/>
              <w:rPr>
                <w:b w:val="0"/>
                <w:bCs w:val="0"/>
              </w:rPr>
            </w:pPr>
          </w:p>
        </w:tc>
        <w:tc>
          <w:tcPr>
            <w:tcW w:w="7937" w:type="dxa"/>
            <w:tcBorders>
              <w:right w:val="single" w:sz="24" w:space="0" w:color="auto"/>
            </w:tcBorders>
          </w:tcPr>
          <w:p w:rsidR="005836AE" w:rsidRDefault="00233628" w:rsidP="0022617C">
            <w:pPr>
              <w:spacing w:line="360" w:lineRule="auto"/>
              <w:cnfStyle w:val="000000100000"/>
            </w:pPr>
            <w:r>
              <w:t>Visit Home page</w:t>
            </w:r>
          </w:p>
        </w:tc>
      </w:tr>
      <w:tr w:rsidR="005836AE" w:rsidTr="00233628">
        <w:tc>
          <w:tcPr>
            <w:cnfStyle w:val="001000000000"/>
            <w:tcW w:w="1413" w:type="dxa"/>
            <w:tcBorders>
              <w:left w:val="single" w:sz="24" w:space="0" w:color="auto"/>
            </w:tcBorders>
          </w:tcPr>
          <w:p w:rsidR="005836AE" w:rsidRPr="005836AE" w:rsidRDefault="005836AE" w:rsidP="0022617C">
            <w:pPr>
              <w:pStyle w:val="ListParagraph"/>
              <w:numPr>
                <w:ilvl w:val="0"/>
                <w:numId w:val="11"/>
              </w:numPr>
              <w:spacing w:line="360" w:lineRule="auto"/>
              <w:rPr>
                <w:b w:val="0"/>
                <w:bCs w:val="0"/>
              </w:rPr>
            </w:pPr>
          </w:p>
        </w:tc>
        <w:tc>
          <w:tcPr>
            <w:tcW w:w="7937" w:type="dxa"/>
            <w:tcBorders>
              <w:right w:val="single" w:sz="24" w:space="0" w:color="auto"/>
            </w:tcBorders>
          </w:tcPr>
          <w:p w:rsidR="005836AE" w:rsidRDefault="00233628" w:rsidP="0022617C">
            <w:pPr>
              <w:spacing w:line="360" w:lineRule="auto"/>
              <w:cnfStyle w:val="000000000000"/>
            </w:pPr>
            <w:r>
              <w:t>Visit Video page</w:t>
            </w:r>
          </w:p>
        </w:tc>
      </w:tr>
      <w:tr w:rsidR="005836AE" w:rsidTr="00233628">
        <w:trPr>
          <w:cnfStyle w:val="000000100000"/>
        </w:trPr>
        <w:tc>
          <w:tcPr>
            <w:cnfStyle w:val="001000000000"/>
            <w:tcW w:w="1413" w:type="dxa"/>
            <w:tcBorders>
              <w:left w:val="single" w:sz="24" w:space="0" w:color="auto"/>
            </w:tcBorders>
          </w:tcPr>
          <w:p w:rsidR="005836AE" w:rsidRPr="005836AE" w:rsidRDefault="005836AE" w:rsidP="0022617C">
            <w:pPr>
              <w:pStyle w:val="ListParagraph"/>
              <w:numPr>
                <w:ilvl w:val="0"/>
                <w:numId w:val="11"/>
              </w:numPr>
              <w:spacing w:line="360" w:lineRule="auto"/>
              <w:rPr>
                <w:b w:val="0"/>
                <w:bCs w:val="0"/>
              </w:rPr>
            </w:pPr>
          </w:p>
        </w:tc>
        <w:tc>
          <w:tcPr>
            <w:tcW w:w="7937" w:type="dxa"/>
            <w:tcBorders>
              <w:right w:val="single" w:sz="24" w:space="0" w:color="auto"/>
            </w:tcBorders>
          </w:tcPr>
          <w:p w:rsidR="005836AE" w:rsidRDefault="00233628" w:rsidP="0022617C">
            <w:pPr>
              <w:spacing w:line="360" w:lineRule="auto"/>
              <w:cnfStyle w:val="000000100000"/>
            </w:pPr>
            <w:r>
              <w:t>Visit Popular city from the dropdown menu (Select a city of your choice.)</w:t>
            </w:r>
          </w:p>
        </w:tc>
      </w:tr>
      <w:tr w:rsidR="005836AE" w:rsidTr="00233628">
        <w:tc>
          <w:tcPr>
            <w:cnfStyle w:val="001000000000"/>
            <w:tcW w:w="1413" w:type="dxa"/>
            <w:tcBorders>
              <w:left w:val="single" w:sz="24" w:space="0" w:color="auto"/>
            </w:tcBorders>
          </w:tcPr>
          <w:p w:rsidR="005836AE" w:rsidRPr="005836AE" w:rsidRDefault="005836AE" w:rsidP="0022617C">
            <w:pPr>
              <w:pStyle w:val="ListParagraph"/>
              <w:numPr>
                <w:ilvl w:val="0"/>
                <w:numId w:val="11"/>
              </w:numPr>
              <w:spacing w:line="360" w:lineRule="auto"/>
              <w:rPr>
                <w:b w:val="0"/>
                <w:bCs w:val="0"/>
              </w:rPr>
            </w:pPr>
          </w:p>
        </w:tc>
        <w:tc>
          <w:tcPr>
            <w:tcW w:w="7937" w:type="dxa"/>
            <w:tcBorders>
              <w:right w:val="single" w:sz="24" w:space="0" w:color="auto"/>
            </w:tcBorders>
          </w:tcPr>
          <w:p w:rsidR="005836AE" w:rsidRDefault="00233628" w:rsidP="0022617C">
            <w:pPr>
              <w:spacing w:line="360" w:lineRule="auto"/>
              <w:cnfStyle w:val="000000000000"/>
            </w:pPr>
            <w:r>
              <w:t>Visit Gallery page</w:t>
            </w:r>
          </w:p>
        </w:tc>
      </w:tr>
      <w:tr w:rsidR="005836AE" w:rsidTr="00233628">
        <w:trPr>
          <w:cnfStyle w:val="000000100000"/>
        </w:trPr>
        <w:tc>
          <w:tcPr>
            <w:cnfStyle w:val="001000000000"/>
            <w:tcW w:w="1413" w:type="dxa"/>
            <w:tcBorders>
              <w:left w:val="single" w:sz="24" w:space="0" w:color="auto"/>
            </w:tcBorders>
          </w:tcPr>
          <w:p w:rsidR="005836AE" w:rsidRPr="005836AE" w:rsidRDefault="005836AE" w:rsidP="0022617C">
            <w:pPr>
              <w:pStyle w:val="ListParagraph"/>
              <w:numPr>
                <w:ilvl w:val="0"/>
                <w:numId w:val="11"/>
              </w:numPr>
              <w:spacing w:line="360" w:lineRule="auto"/>
              <w:rPr>
                <w:b w:val="0"/>
                <w:bCs w:val="0"/>
              </w:rPr>
            </w:pPr>
          </w:p>
        </w:tc>
        <w:tc>
          <w:tcPr>
            <w:tcW w:w="7937" w:type="dxa"/>
            <w:tcBorders>
              <w:right w:val="single" w:sz="24" w:space="0" w:color="auto"/>
            </w:tcBorders>
          </w:tcPr>
          <w:p w:rsidR="005836AE" w:rsidRDefault="00233628" w:rsidP="0022617C">
            <w:pPr>
              <w:spacing w:line="360" w:lineRule="auto"/>
              <w:cnfStyle w:val="000000100000"/>
            </w:pPr>
            <w:r>
              <w:t>Upload image on the website</w:t>
            </w:r>
          </w:p>
        </w:tc>
      </w:tr>
      <w:tr w:rsidR="005836AE" w:rsidTr="00233628">
        <w:tc>
          <w:tcPr>
            <w:cnfStyle w:val="001000000000"/>
            <w:tcW w:w="1413" w:type="dxa"/>
            <w:tcBorders>
              <w:left w:val="single" w:sz="24" w:space="0" w:color="auto"/>
            </w:tcBorders>
          </w:tcPr>
          <w:p w:rsidR="005836AE" w:rsidRPr="005836AE" w:rsidRDefault="005836AE" w:rsidP="0022617C">
            <w:pPr>
              <w:pStyle w:val="ListParagraph"/>
              <w:numPr>
                <w:ilvl w:val="0"/>
                <w:numId w:val="11"/>
              </w:numPr>
              <w:spacing w:line="360" w:lineRule="auto"/>
              <w:rPr>
                <w:b w:val="0"/>
                <w:bCs w:val="0"/>
              </w:rPr>
            </w:pPr>
          </w:p>
        </w:tc>
        <w:tc>
          <w:tcPr>
            <w:tcW w:w="7937" w:type="dxa"/>
            <w:tcBorders>
              <w:right w:val="single" w:sz="24" w:space="0" w:color="auto"/>
            </w:tcBorders>
          </w:tcPr>
          <w:p w:rsidR="005836AE" w:rsidRDefault="00233628" w:rsidP="0022617C">
            <w:pPr>
              <w:spacing w:line="360" w:lineRule="auto"/>
              <w:cnfStyle w:val="000000000000"/>
            </w:pPr>
            <w:r>
              <w:t xml:space="preserve">Check the uploaded image on the gallery page. </w:t>
            </w:r>
          </w:p>
        </w:tc>
      </w:tr>
      <w:tr w:rsidR="00233628" w:rsidTr="00E33136">
        <w:trPr>
          <w:cnfStyle w:val="000000100000"/>
        </w:trPr>
        <w:tc>
          <w:tcPr>
            <w:cnfStyle w:val="001000000000"/>
            <w:tcW w:w="1413" w:type="dxa"/>
            <w:tcBorders>
              <w:left w:val="single" w:sz="24" w:space="0" w:color="auto"/>
              <w:bottom w:val="nil"/>
            </w:tcBorders>
          </w:tcPr>
          <w:p w:rsidR="00233628" w:rsidRPr="005836AE" w:rsidRDefault="00233628" w:rsidP="0022617C">
            <w:pPr>
              <w:pStyle w:val="ListParagraph"/>
              <w:numPr>
                <w:ilvl w:val="0"/>
                <w:numId w:val="11"/>
              </w:numPr>
              <w:spacing w:line="360" w:lineRule="auto"/>
              <w:rPr>
                <w:b w:val="0"/>
                <w:bCs w:val="0"/>
              </w:rPr>
            </w:pPr>
          </w:p>
        </w:tc>
        <w:tc>
          <w:tcPr>
            <w:tcW w:w="7937" w:type="dxa"/>
            <w:tcBorders>
              <w:bottom w:val="nil"/>
              <w:right w:val="single" w:sz="24" w:space="0" w:color="auto"/>
            </w:tcBorders>
          </w:tcPr>
          <w:p w:rsidR="00233628" w:rsidRDefault="00233628" w:rsidP="0022617C">
            <w:pPr>
              <w:spacing w:line="360" w:lineRule="auto"/>
              <w:cnfStyle w:val="000000100000"/>
            </w:pPr>
            <w:r>
              <w:t>Click on the “Dark” theme.</w:t>
            </w:r>
          </w:p>
        </w:tc>
      </w:tr>
      <w:tr w:rsidR="00233628" w:rsidTr="00E33136">
        <w:tc>
          <w:tcPr>
            <w:cnfStyle w:val="001000000000"/>
            <w:tcW w:w="1413" w:type="dxa"/>
            <w:tcBorders>
              <w:top w:val="nil"/>
              <w:left w:val="single" w:sz="24" w:space="0" w:color="auto"/>
              <w:bottom w:val="single" w:sz="24" w:space="0" w:color="auto"/>
              <w:right w:val="nil"/>
            </w:tcBorders>
          </w:tcPr>
          <w:p w:rsidR="00233628" w:rsidRPr="005836AE" w:rsidRDefault="00233628" w:rsidP="0022617C">
            <w:pPr>
              <w:pStyle w:val="ListParagraph"/>
              <w:numPr>
                <w:ilvl w:val="0"/>
                <w:numId w:val="11"/>
              </w:numPr>
              <w:spacing w:line="360" w:lineRule="auto"/>
              <w:rPr>
                <w:b w:val="0"/>
                <w:bCs w:val="0"/>
              </w:rPr>
            </w:pPr>
          </w:p>
        </w:tc>
        <w:tc>
          <w:tcPr>
            <w:tcW w:w="7937" w:type="dxa"/>
            <w:tcBorders>
              <w:top w:val="nil"/>
              <w:left w:val="nil"/>
              <w:bottom w:val="single" w:sz="24" w:space="0" w:color="auto"/>
              <w:right w:val="single" w:sz="24" w:space="0" w:color="auto"/>
            </w:tcBorders>
          </w:tcPr>
          <w:p w:rsidR="00233628" w:rsidRDefault="00233628" w:rsidP="0022617C">
            <w:pPr>
              <w:spacing w:line="360" w:lineRule="auto"/>
              <w:cnfStyle w:val="000000000000"/>
            </w:pPr>
            <w:r>
              <w:t xml:space="preserve">Click on the “Light” theme. </w:t>
            </w:r>
          </w:p>
        </w:tc>
      </w:tr>
    </w:tbl>
    <w:p w:rsidR="005836AE" w:rsidRDefault="005836AE" w:rsidP="0022617C">
      <w:pPr>
        <w:spacing w:line="360" w:lineRule="auto"/>
      </w:pPr>
    </w:p>
    <w:p w:rsidR="00EF3C56" w:rsidRDefault="00EF3C56" w:rsidP="0022617C">
      <w:pPr>
        <w:spacing w:line="360" w:lineRule="auto"/>
      </w:pPr>
      <w:r>
        <w:t xml:space="preserve">You can try different sizes and different format of images for uploading on the system. </w:t>
      </w:r>
    </w:p>
    <w:p w:rsidR="009015FA" w:rsidRDefault="002374A4" w:rsidP="0022617C">
      <w:pPr>
        <w:pStyle w:val="Heading1"/>
        <w:spacing w:line="360" w:lineRule="auto"/>
      </w:pPr>
      <w:bookmarkStart w:id="4" w:name="_Toc76587909"/>
      <w:r>
        <w:t>Approach</w:t>
      </w:r>
      <w:bookmarkEnd w:id="4"/>
    </w:p>
    <w:p w:rsidR="009015FA" w:rsidRDefault="00884861" w:rsidP="0022617C">
      <w:pPr>
        <w:spacing w:line="360" w:lineRule="auto"/>
        <w:jc w:val="both"/>
      </w:pPr>
      <w:r>
        <w:t>There is a</w:t>
      </w:r>
      <w:r w:rsidR="00CB01B5">
        <w:t xml:space="preserve"> wide variety of testing approaches </w:t>
      </w:r>
      <w:r>
        <w:t>that can be possibly</w:t>
      </w:r>
      <w:r w:rsidR="001913C4">
        <w:t xml:space="preserve"> used for testing the website systems</w:t>
      </w:r>
      <w:r w:rsidR="000A6F16">
        <w:t xml:space="preserve">, such as black box testing, white box testing, unit testing, end-to-end testing, smoke testing and performance testing, etc. </w:t>
      </w:r>
      <w:r w:rsidR="007452B5">
        <w:t xml:space="preserve">Thus, in accordance with this project, we believe that </w:t>
      </w:r>
      <w:r w:rsidR="007452B5" w:rsidRPr="006D31FA">
        <w:rPr>
          <w:b/>
          <w:bCs/>
          <w:i/>
          <w:iCs/>
        </w:rPr>
        <w:t>black box testing</w:t>
      </w:r>
      <w:r w:rsidR="007452B5">
        <w:t xml:space="preserve"> approach will be most suitable to analyze different outputs. </w:t>
      </w:r>
    </w:p>
    <w:p w:rsidR="009015FA" w:rsidRDefault="008C7124" w:rsidP="0022617C">
      <w:pPr>
        <w:spacing w:line="360" w:lineRule="auto"/>
        <w:jc w:val="both"/>
      </w:pPr>
      <w:r>
        <w:t>Black</w:t>
      </w:r>
      <w:r w:rsidR="00884861">
        <w:t xml:space="preserve"> box</w:t>
      </w:r>
      <w:r>
        <w:t xml:space="preserve"> testing is on</w:t>
      </w:r>
      <w:r w:rsidR="00884861">
        <w:t>e of the most common, for testing software systems. As it focus</w:t>
      </w:r>
      <w:r>
        <w:t xml:space="preserve"> on the functionalities of the application, rather than focusing on the internal structure or coding logic. </w:t>
      </w:r>
      <w:r w:rsidR="00E84BE4">
        <w:t xml:space="preserve">Along with that, black box testing is better for us, because it can be started at any stage of the development and can be done for specification basis. </w:t>
      </w:r>
      <w:r w:rsidR="009C785B">
        <w:t>Along</w:t>
      </w:r>
      <w:r w:rsidR="00884861">
        <w:t xml:space="preserve"> with black box testing</w:t>
      </w:r>
      <w:r w:rsidR="009C785B">
        <w:t xml:space="preserve">, we can use </w:t>
      </w:r>
      <w:r w:rsidR="009C785B" w:rsidRPr="006D31FA">
        <w:rPr>
          <w:b/>
          <w:bCs/>
          <w:i/>
          <w:iCs/>
        </w:rPr>
        <w:t>selenium</w:t>
      </w:r>
      <w:r w:rsidR="00884861">
        <w:rPr>
          <w:b/>
          <w:bCs/>
          <w:i/>
          <w:iCs/>
        </w:rPr>
        <w:t xml:space="preserve"> </w:t>
      </w:r>
      <w:r w:rsidR="009C785B">
        <w:t>in order to automate test case</w:t>
      </w:r>
      <w:r w:rsidR="00884861">
        <w:t>s and find the actual</w:t>
      </w:r>
      <w:r w:rsidR="009C785B">
        <w:t xml:space="preserve"> results as expected by the user. </w:t>
      </w:r>
    </w:p>
    <w:p w:rsidR="00D31EF5" w:rsidRDefault="006D31FA" w:rsidP="0022617C">
      <w:pPr>
        <w:spacing w:line="360" w:lineRule="auto"/>
        <w:jc w:val="both"/>
      </w:pPr>
      <w:r>
        <w:t>W</w:t>
      </w:r>
      <w:r w:rsidR="00D31EF5">
        <w:t xml:space="preserve">e </w:t>
      </w:r>
      <w:r>
        <w:t>will use</w:t>
      </w:r>
      <w:r w:rsidR="00884861">
        <w:t xml:space="preserve"> </w:t>
      </w:r>
      <w:r w:rsidR="00D31EF5" w:rsidRPr="006D31FA">
        <w:rPr>
          <w:b/>
          <w:bCs/>
          <w:i/>
          <w:iCs/>
        </w:rPr>
        <w:t>assertion class</w:t>
      </w:r>
      <w:r w:rsidR="00D31EF5">
        <w:t xml:space="preserve"> of selenium for evaluating </w:t>
      </w:r>
      <w:r>
        <w:t>whether</w:t>
      </w:r>
      <w:r w:rsidR="00D31EF5">
        <w:t xml:space="preserve"> certain condition is completed or expected result is displayed on the screen or not. </w:t>
      </w:r>
      <w:r>
        <w:t xml:space="preserve">For instance, if user upload an image on the website, assertation can be used for the purpose of verifying that </w:t>
      </w:r>
      <w:r w:rsidR="00FD17C0">
        <w:t>whether</w:t>
      </w:r>
      <w:r>
        <w:t xml:space="preserve"> the website can display the image uploaded by the user in the gallery. </w:t>
      </w:r>
      <w:r w:rsidR="000409FD">
        <w:t xml:space="preserve">Furthermore, during the time of development we used unit testing approach as well, it </w:t>
      </w:r>
      <w:r w:rsidR="00BB3CD1">
        <w:t>made</w:t>
      </w:r>
      <w:r w:rsidR="000409FD">
        <w:t xml:space="preserve"> sure</w:t>
      </w:r>
      <w:r w:rsidR="00BB3CD1">
        <w:t xml:space="preserve"> that</w:t>
      </w:r>
      <w:r w:rsidR="000409FD">
        <w:t xml:space="preserve"> the website is</w:t>
      </w:r>
      <w:r w:rsidR="00BB3CD1">
        <w:t xml:space="preserve"> working as expected</w:t>
      </w:r>
      <w:r w:rsidR="000409FD">
        <w:t xml:space="preserve"> or not. </w:t>
      </w:r>
    </w:p>
    <w:p w:rsidR="009015FA" w:rsidRDefault="002374A4" w:rsidP="0022617C">
      <w:pPr>
        <w:pStyle w:val="Heading1"/>
        <w:spacing w:line="360" w:lineRule="auto"/>
      </w:pPr>
      <w:bookmarkStart w:id="5" w:name="_Toc76587910"/>
      <w:r>
        <w:t>Item pass/ fail criteria</w:t>
      </w:r>
      <w:bookmarkEnd w:id="5"/>
    </w:p>
    <w:p w:rsidR="004E6A95" w:rsidRDefault="00FD17C0" w:rsidP="0022617C">
      <w:pPr>
        <w:spacing w:line="360" w:lineRule="auto"/>
        <w:jc w:val="both"/>
      </w:pPr>
      <w:r w:rsidRPr="00FD17C0">
        <w:rPr>
          <w:b/>
          <w:bCs/>
        </w:rPr>
        <w:t>Passing c</w:t>
      </w:r>
      <w:r>
        <w:rPr>
          <w:b/>
          <w:bCs/>
        </w:rPr>
        <w:t>riteria</w:t>
      </w:r>
      <w:r w:rsidRPr="00FD17C0">
        <w:rPr>
          <w:b/>
          <w:bCs/>
        </w:rPr>
        <w:t>:</w:t>
      </w:r>
      <w:r w:rsidR="00BB3CD1">
        <w:rPr>
          <w:b/>
          <w:bCs/>
        </w:rPr>
        <w:t xml:space="preserve"> </w:t>
      </w:r>
      <w:r w:rsidR="00BB3CD1">
        <w:t>The test case is considered as</w:t>
      </w:r>
      <w:r>
        <w:t xml:space="preserve"> positi</w:t>
      </w:r>
      <w:r w:rsidR="00BB3CD1">
        <w:t>ve or passed, only and only if</w:t>
      </w:r>
      <w:r>
        <w:t xml:space="preserve"> the system reacts in such a manner which is stated by the user cases given </w:t>
      </w:r>
      <w:r w:rsidR="00E64C5F">
        <w:t>above</w:t>
      </w:r>
      <w:r>
        <w:t xml:space="preserve">. </w:t>
      </w:r>
      <w:r w:rsidR="00EE4FEE">
        <w:t xml:space="preserve">In other words, the features of website will be verified as given in the test case to make sure the system is developed as expected. </w:t>
      </w:r>
    </w:p>
    <w:p w:rsidR="005836AE" w:rsidRDefault="004E6A95" w:rsidP="0022617C">
      <w:pPr>
        <w:spacing w:line="360" w:lineRule="auto"/>
        <w:jc w:val="both"/>
      </w:pPr>
      <w:r w:rsidRPr="004E6A95">
        <w:rPr>
          <w:b/>
          <w:bCs/>
        </w:rPr>
        <w:t xml:space="preserve">Failing criteria: </w:t>
      </w:r>
      <w:r>
        <w:t>T</w:t>
      </w:r>
      <w:r w:rsidR="00BB3CD1">
        <w:t>he test case is considered as</w:t>
      </w:r>
      <w:r>
        <w:t xml:space="preserve"> negative or failed, when there is</w:t>
      </w:r>
      <w:r w:rsidR="00BB3CD1">
        <w:t xml:space="preserve"> a</w:t>
      </w:r>
      <w:r>
        <w:t xml:space="preserve"> difference between the actual and expected result. </w:t>
      </w:r>
      <w:r w:rsidR="00E64C5F">
        <w:t>For example, if user click</w:t>
      </w:r>
      <w:r w:rsidR="00BB3CD1">
        <w:t>s</w:t>
      </w:r>
      <w:r w:rsidR="00E64C5F">
        <w:t xml:space="preserve"> on the “dark</w:t>
      </w:r>
      <w:r w:rsidR="00BB3CD1">
        <w:t>” button, normally</w:t>
      </w:r>
      <w:r w:rsidR="00E64C5F">
        <w:t xml:space="preserve"> it is expected to chang</w:t>
      </w:r>
      <w:r w:rsidR="00BB3CD1">
        <w:t>e the theme of the page to dark. However, if it doesn’t change the</w:t>
      </w:r>
      <w:r w:rsidR="00E64C5F">
        <w:t xml:space="preserve"> theme, it could be considered as failing criteria. </w:t>
      </w:r>
    </w:p>
    <w:p w:rsidR="002218CD" w:rsidRDefault="0022617C" w:rsidP="0022617C">
      <w:pPr>
        <w:pStyle w:val="Heading1"/>
      </w:pPr>
      <w:bookmarkStart w:id="6" w:name="_Toc76587911"/>
      <w:r>
        <w:lastRenderedPageBreak/>
        <w:t>Appendix</w:t>
      </w:r>
      <w:bookmarkEnd w:id="6"/>
    </w:p>
    <w:p w:rsidR="0022617C" w:rsidRDefault="00E33136" w:rsidP="0022617C">
      <w:pPr>
        <w:spacing w:line="360" w:lineRule="auto"/>
        <w:jc w:val="both"/>
        <w:rPr>
          <w:b/>
          <w:bCs/>
        </w:rPr>
      </w:pPr>
      <w:r>
        <w:rPr>
          <w:b/>
          <w:bCs/>
        </w:rPr>
        <w:t>GITHUB LINK:</w:t>
      </w:r>
    </w:p>
    <w:p w:rsidR="00E33136" w:rsidRPr="004E6A95" w:rsidRDefault="00E33136" w:rsidP="0022617C">
      <w:pPr>
        <w:spacing w:line="360" w:lineRule="auto"/>
        <w:jc w:val="both"/>
        <w:rPr>
          <w:b/>
          <w:bCs/>
        </w:rPr>
      </w:pPr>
    </w:p>
    <w:sectPr w:rsidR="00E33136" w:rsidRPr="004E6A95" w:rsidSect="001B0E12">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21B0ED2"/>
    <w:multiLevelType w:val="hybridMultilevel"/>
    <w:tmpl w:val="6898EA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9015FA"/>
    <w:rsid w:val="000409FD"/>
    <w:rsid w:val="000A6F16"/>
    <w:rsid w:val="001661B6"/>
    <w:rsid w:val="001913C4"/>
    <w:rsid w:val="001B0E12"/>
    <w:rsid w:val="002218CD"/>
    <w:rsid w:val="0022617C"/>
    <w:rsid w:val="00233628"/>
    <w:rsid w:val="0023574B"/>
    <w:rsid w:val="002374A4"/>
    <w:rsid w:val="003A53D2"/>
    <w:rsid w:val="00492A48"/>
    <w:rsid w:val="004E6A95"/>
    <w:rsid w:val="005836AE"/>
    <w:rsid w:val="00602672"/>
    <w:rsid w:val="006A196A"/>
    <w:rsid w:val="006D31FA"/>
    <w:rsid w:val="007452B5"/>
    <w:rsid w:val="00884861"/>
    <w:rsid w:val="008C7124"/>
    <w:rsid w:val="009015FA"/>
    <w:rsid w:val="00936DE7"/>
    <w:rsid w:val="009C785B"/>
    <w:rsid w:val="00BB3CD1"/>
    <w:rsid w:val="00CB01B5"/>
    <w:rsid w:val="00CE6349"/>
    <w:rsid w:val="00D31EF5"/>
    <w:rsid w:val="00DC7045"/>
    <w:rsid w:val="00DC7A5B"/>
    <w:rsid w:val="00E33136"/>
    <w:rsid w:val="00E64C5F"/>
    <w:rsid w:val="00E84BE4"/>
    <w:rsid w:val="00EE4FEE"/>
    <w:rsid w:val="00EF3C56"/>
    <w:rsid w:val="00FD17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eastAsia="en-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1B6"/>
    <w:rPr>
      <w:rFonts w:ascii="Times New Roman" w:hAnsi="Times New Roman"/>
      <w:sz w:val="24"/>
    </w:rPr>
  </w:style>
  <w:style w:type="paragraph" w:styleId="Heading1">
    <w:name w:val="heading 1"/>
    <w:basedOn w:val="Normal"/>
    <w:next w:val="Normal"/>
    <w:link w:val="Heading1Char"/>
    <w:uiPriority w:val="9"/>
    <w:qFormat/>
    <w:rsid w:val="001661B6"/>
    <w:pPr>
      <w:keepNext/>
      <w:keepLines/>
      <w:numPr>
        <w:numId w:val="10"/>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661B6"/>
    <w:pPr>
      <w:keepNext/>
      <w:keepLines/>
      <w:numPr>
        <w:ilvl w:val="1"/>
        <w:numId w:val="10"/>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661B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661B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661B6"/>
    <w:pPr>
      <w:keepNext/>
      <w:keepLines/>
      <w:numPr>
        <w:ilvl w:val="4"/>
        <w:numId w:val="10"/>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1661B6"/>
    <w:pPr>
      <w:keepNext/>
      <w:keepLines/>
      <w:numPr>
        <w:ilvl w:val="5"/>
        <w:numId w:val="10"/>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1661B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661B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61B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61B6"/>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661B6"/>
    <w:pPr>
      <w:numPr>
        <w:ilvl w:val="1"/>
      </w:numPr>
    </w:pPr>
    <w:rPr>
      <w:color w:val="5A5A5A" w:themeColor="text1" w:themeTint="A5"/>
      <w:spacing w:val="10"/>
    </w:rPr>
  </w:style>
  <w:style w:type="character" w:customStyle="1" w:styleId="Heading1Char">
    <w:name w:val="Heading 1 Char"/>
    <w:basedOn w:val="DefaultParagraphFont"/>
    <w:link w:val="Heading1"/>
    <w:uiPriority w:val="9"/>
    <w:rsid w:val="001661B6"/>
    <w:rPr>
      <w:rFonts w:ascii="Times New Roman" w:eastAsiaTheme="majorEastAsia" w:hAnsi="Times New Roman" w:cstheme="majorBidi"/>
      <w:b/>
      <w:bCs/>
      <w:smallCaps/>
      <w:color w:val="000000" w:themeColor="text1"/>
      <w:sz w:val="36"/>
      <w:szCs w:val="36"/>
    </w:rPr>
  </w:style>
  <w:style w:type="character" w:customStyle="1" w:styleId="Heading2Char">
    <w:name w:val="Heading 2 Char"/>
    <w:basedOn w:val="DefaultParagraphFont"/>
    <w:link w:val="Heading2"/>
    <w:uiPriority w:val="9"/>
    <w:rsid w:val="001661B6"/>
    <w:rPr>
      <w:rFonts w:ascii="Times New Roman" w:eastAsiaTheme="majorEastAsia" w:hAnsi="Times New Roman"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661B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661B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661B6"/>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1661B6"/>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1661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61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661B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661B6"/>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1661B6"/>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1661B6"/>
    <w:rPr>
      <w:color w:val="5A5A5A" w:themeColor="text1" w:themeTint="A5"/>
      <w:spacing w:val="10"/>
    </w:rPr>
  </w:style>
  <w:style w:type="character" w:styleId="Strong">
    <w:name w:val="Strong"/>
    <w:basedOn w:val="DefaultParagraphFont"/>
    <w:uiPriority w:val="22"/>
    <w:qFormat/>
    <w:rsid w:val="001661B6"/>
    <w:rPr>
      <w:b/>
      <w:bCs/>
      <w:color w:val="000000" w:themeColor="text1"/>
    </w:rPr>
  </w:style>
  <w:style w:type="character" w:styleId="Emphasis">
    <w:name w:val="Emphasis"/>
    <w:basedOn w:val="DefaultParagraphFont"/>
    <w:uiPriority w:val="20"/>
    <w:qFormat/>
    <w:rsid w:val="001661B6"/>
    <w:rPr>
      <w:i/>
      <w:iCs/>
      <w:color w:val="auto"/>
    </w:rPr>
  </w:style>
  <w:style w:type="paragraph" w:styleId="NoSpacing">
    <w:name w:val="No Spacing"/>
    <w:link w:val="NoSpacingChar"/>
    <w:uiPriority w:val="1"/>
    <w:qFormat/>
    <w:rsid w:val="001661B6"/>
    <w:pPr>
      <w:spacing w:after="0" w:line="240" w:lineRule="auto"/>
    </w:pPr>
  </w:style>
  <w:style w:type="paragraph" w:styleId="Quote">
    <w:name w:val="Quote"/>
    <w:basedOn w:val="Normal"/>
    <w:next w:val="Normal"/>
    <w:link w:val="QuoteChar"/>
    <w:uiPriority w:val="29"/>
    <w:qFormat/>
    <w:rsid w:val="001661B6"/>
    <w:pPr>
      <w:spacing w:before="160"/>
      <w:ind w:left="720" w:right="720"/>
    </w:pPr>
    <w:rPr>
      <w:i/>
      <w:iCs/>
      <w:color w:val="000000" w:themeColor="text1"/>
    </w:rPr>
  </w:style>
  <w:style w:type="character" w:customStyle="1" w:styleId="QuoteChar">
    <w:name w:val="Quote Char"/>
    <w:basedOn w:val="DefaultParagraphFont"/>
    <w:link w:val="Quote"/>
    <w:uiPriority w:val="29"/>
    <w:rsid w:val="001661B6"/>
    <w:rPr>
      <w:i/>
      <w:iCs/>
      <w:color w:val="000000" w:themeColor="text1"/>
    </w:rPr>
  </w:style>
  <w:style w:type="paragraph" w:styleId="IntenseQuote">
    <w:name w:val="Intense Quote"/>
    <w:basedOn w:val="Normal"/>
    <w:next w:val="Normal"/>
    <w:link w:val="IntenseQuoteChar"/>
    <w:uiPriority w:val="30"/>
    <w:qFormat/>
    <w:rsid w:val="001661B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661B6"/>
    <w:rPr>
      <w:color w:val="000000" w:themeColor="text1"/>
      <w:shd w:val="clear" w:color="auto" w:fill="F2F2F2" w:themeFill="background1" w:themeFillShade="F2"/>
    </w:rPr>
  </w:style>
  <w:style w:type="character" w:styleId="SubtleEmphasis">
    <w:name w:val="Subtle Emphasis"/>
    <w:basedOn w:val="DefaultParagraphFont"/>
    <w:uiPriority w:val="19"/>
    <w:qFormat/>
    <w:rsid w:val="001661B6"/>
    <w:rPr>
      <w:i/>
      <w:iCs/>
      <w:color w:val="404040" w:themeColor="text1" w:themeTint="BF"/>
    </w:rPr>
  </w:style>
  <w:style w:type="character" w:styleId="IntenseEmphasis">
    <w:name w:val="Intense Emphasis"/>
    <w:basedOn w:val="DefaultParagraphFont"/>
    <w:uiPriority w:val="21"/>
    <w:qFormat/>
    <w:rsid w:val="001661B6"/>
    <w:rPr>
      <w:b/>
      <w:bCs/>
      <w:i/>
      <w:iCs/>
      <w:caps/>
    </w:rPr>
  </w:style>
  <w:style w:type="character" w:styleId="SubtleReference">
    <w:name w:val="Subtle Reference"/>
    <w:basedOn w:val="DefaultParagraphFont"/>
    <w:uiPriority w:val="31"/>
    <w:qFormat/>
    <w:rsid w:val="001661B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661B6"/>
    <w:rPr>
      <w:b/>
      <w:bCs/>
      <w:smallCaps/>
      <w:u w:val="single"/>
    </w:rPr>
  </w:style>
  <w:style w:type="character" w:styleId="BookTitle">
    <w:name w:val="Book Title"/>
    <w:basedOn w:val="DefaultParagraphFont"/>
    <w:uiPriority w:val="33"/>
    <w:qFormat/>
    <w:rsid w:val="001661B6"/>
    <w:rPr>
      <w:b w:val="0"/>
      <w:bCs w:val="0"/>
      <w:smallCaps/>
      <w:spacing w:val="5"/>
    </w:rPr>
  </w:style>
  <w:style w:type="paragraph" w:styleId="TOCHeading">
    <w:name w:val="TOC Heading"/>
    <w:basedOn w:val="Heading1"/>
    <w:next w:val="Normal"/>
    <w:uiPriority w:val="39"/>
    <w:unhideWhenUsed/>
    <w:qFormat/>
    <w:rsid w:val="001661B6"/>
    <w:pPr>
      <w:outlineLvl w:val="9"/>
    </w:pPr>
  </w:style>
  <w:style w:type="paragraph" w:styleId="TOC1">
    <w:name w:val="toc 1"/>
    <w:basedOn w:val="Normal"/>
    <w:next w:val="Normal"/>
    <w:autoRedefine/>
    <w:uiPriority w:val="39"/>
    <w:unhideWhenUsed/>
    <w:rsid w:val="001661B6"/>
    <w:pPr>
      <w:spacing w:after="100"/>
    </w:pPr>
  </w:style>
  <w:style w:type="character" w:styleId="Hyperlink">
    <w:name w:val="Hyperlink"/>
    <w:basedOn w:val="DefaultParagraphFont"/>
    <w:uiPriority w:val="99"/>
    <w:unhideWhenUsed/>
    <w:rsid w:val="001661B6"/>
    <w:rPr>
      <w:color w:val="0000FF" w:themeColor="hyperlink"/>
      <w:u w:val="single"/>
    </w:rPr>
  </w:style>
  <w:style w:type="character" w:customStyle="1" w:styleId="NoSpacingChar">
    <w:name w:val="No Spacing Char"/>
    <w:basedOn w:val="DefaultParagraphFont"/>
    <w:link w:val="NoSpacing"/>
    <w:uiPriority w:val="1"/>
    <w:rsid w:val="001661B6"/>
  </w:style>
  <w:style w:type="paragraph" w:styleId="NormalWeb">
    <w:name w:val="Normal (Web)"/>
    <w:basedOn w:val="Normal"/>
    <w:uiPriority w:val="99"/>
    <w:semiHidden/>
    <w:unhideWhenUsed/>
    <w:rsid w:val="001661B6"/>
    <w:pPr>
      <w:spacing w:before="100" w:beforeAutospacing="1" w:after="100" w:afterAutospacing="1" w:line="240" w:lineRule="auto"/>
    </w:pPr>
    <w:rPr>
      <w:rFonts w:eastAsia="Times New Roman" w:cs="Times New Roman"/>
      <w:szCs w:val="24"/>
      <w:lang w:val="en-CA"/>
    </w:rPr>
  </w:style>
  <w:style w:type="character" w:customStyle="1" w:styleId="apple-tab-span">
    <w:name w:val="apple-tab-span"/>
    <w:basedOn w:val="DefaultParagraphFont"/>
    <w:rsid w:val="001661B6"/>
  </w:style>
  <w:style w:type="table" w:styleId="TableGrid">
    <w:name w:val="Table Grid"/>
    <w:basedOn w:val="TableNormal"/>
    <w:uiPriority w:val="39"/>
    <w:rsid w:val="00583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36AE"/>
    <w:pPr>
      <w:ind w:left="720"/>
      <w:contextualSpacing/>
    </w:pPr>
  </w:style>
  <w:style w:type="table" w:customStyle="1" w:styleId="GridTable5DarkAccent1">
    <w:name w:val="Grid Table 5 Dark Accent 1"/>
    <w:basedOn w:val="TableNormal"/>
    <w:uiPriority w:val="50"/>
    <w:rsid w:val="005836A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BalloonText">
    <w:name w:val="Balloon Text"/>
    <w:basedOn w:val="Normal"/>
    <w:link w:val="BalloonTextChar"/>
    <w:uiPriority w:val="99"/>
    <w:semiHidden/>
    <w:unhideWhenUsed/>
    <w:rsid w:val="00DC7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A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7689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94A282-CCEB-4AEA-8B8F-163352C01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6</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15148</cp:lastModifiedBy>
  <cp:revision>40</cp:revision>
  <dcterms:created xsi:type="dcterms:W3CDTF">2021-07-07T20:49:00Z</dcterms:created>
  <dcterms:modified xsi:type="dcterms:W3CDTF">2021-07-12T02:53:00Z</dcterms:modified>
</cp:coreProperties>
</file>